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724"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077724"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077724"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077724" w:rsidRPr="00FE5C44" w:rsidRDefault="00882278" w:rsidP="00DA6D44">
      <w:pPr>
        <w:rPr>
          <w:lang w:val="en-US"/>
        </w:rPr>
      </w:pPr>
      <w:r w:rsidRPr="00DB4FDA">
        <w:rPr>
          <w:b/>
          <w:bCs/>
          <w:lang w:val="en-US"/>
        </w:rPr>
        <w:t>A brief description of the subject, and definitions of the key terms.</w:t>
      </w:r>
    </w:p>
    <w:p w:rsidR="00FE5C44" w:rsidRPr="00FE5C44" w:rsidDel="002A0B36" w:rsidRDefault="00DA6D44" w:rsidP="00DA6D44">
      <w:pPr>
        <w:rPr>
          <w:del w:id="0" w:author="localadmin" w:date="2016-10-03T10:06:00Z"/>
          <w:bCs/>
          <w:lang w:val="en-US"/>
        </w:rPr>
      </w:pPr>
      <w:del w:id="1" w:author="localadmin" w:date="2016-10-03T10:06:00Z">
        <w:r w:rsidDel="002A0B36">
          <w:rPr>
            <w:bCs/>
            <w:lang w:val="en-US"/>
          </w:rPr>
          <w:delText>Presently</w:delText>
        </w:r>
        <w:r w:rsidR="006C7DFB" w:rsidDel="002A0B36">
          <w:rPr>
            <w:bCs/>
            <w:lang w:val="en-US"/>
          </w:rPr>
          <w:delText xml:space="preserve"> I am working part-time</w:delText>
        </w:r>
        <w:r w:rsidR="00FE5C44" w:rsidRPr="00FE5C44" w:rsidDel="002A0B36">
          <w:rPr>
            <w:bCs/>
            <w:lang w:val="en-US"/>
          </w:rPr>
          <w:delText xml:space="preserve"> in one start-up company, called Almerin, whose activities are part of IMAILE European Project</w:delText>
        </w:r>
        <w:r w:rsidR="0036520F" w:rsidDel="002A0B36">
          <w:rPr>
            <w:bCs/>
            <w:lang w:val="en-US"/>
          </w:rPr>
          <w:delText xml:space="preserve"> </w:delText>
        </w:r>
        <w:r w:rsidR="00FE5C44" w:rsidRPr="00FE5C44" w:rsidDel="002A0B36">
          <w:rPr>
            <w:bCs/>
            <w:lang w:val="en-US"/>
          </w:rPr>
          <w:delText>(</w:delText>
        </w:r>
        <w:r w:rsidR="002A0B36" w:rsidDel="002A0B36">
          <w:fldChar w:fldCharType="begin"/>
        </w:r>
        <w:r w:rsidR="002A0B36" w:rsidDel="002A0B36">
          <w:delInstrText xml:space="preserve"> HYPERLINK "http://www.imaile.eu/" \t "_blank" </w:delInstrText>
        </w:r>
        <w:r w:rsidR="002A0B36" w:rsidDel="002A0B36">
          <w:fldChar w:fldCharType="separate"/>
        </w:r>
        <w:r w:rsidR="00FE5C44" w:rsidRPr="00FE5C44" w:rsidDel="002A0B36">
          <w:rPr>
            <w:bCs/>
            <w:lang w:val="en-US"/>
          </w:rPr>
          <w:delText>http://www.imaile.eu/</w:delText>
        </w:r>
        <w:r w:rsidR="002A0B36" w:rsidDel="002A0B36">
          <w:rPr>
            <w:bCs/>
            <w:lang w:val="en-US"/>
          </w:rPr>
          <w:fldChar w:fldCharType="end"/>
        </w:r>
        <w:r w:rsidR="00FE5C44" w:rsidRPr="00FE5C44" w:rsidDel="002A0B36">
          <w:rPr>
            <w:bCs/>
            <w:lang w:val="en-US"/>
          </w:rPr>
          <w:delText>).</w:delText>
        </w:r>
      </w:del>
    </w:p>
    <w:p w:rsidR="0036520F" w:rsidRDefault="00FE5C44" w:rsidP="00DA6D44">
      <w:pPr>
        <w:rPr>
          <w:ins w:id="2" w:author="localadmin" w:date="2016-10-03T10:06:00Z"/>
          <w:rFonts w:hint="eastAsia"/>
          <w:bCs/>
          <w:lang w:val="en-US" w:eastAsia="zh-CN"/>
        </w:rPr>
      </w:pPr>
      <w:r w:rsidRPr="00FE5C44">
        <w:rPr>
          <w:bCs/>
          <w:lang w:val="en-US"/>
        </w:rPr>
        <w:t>In brief, European Union got concerned, based on statistics from different schools, about early drop outs from schools of those students for whom subjects of Science, Technology and Math (STEM) were way too hard to master. This fact in its turn results in lack of professionals in those areas and all related to it social impacts. That’s why a need appeared for</w:t>
      </w:r>
      <w:commentRangeStart w:id="3"/>
      <w:r w:rsidRPr="00FE5C44">
        <w:rPr>
          <w:bCs/>
          <w:lang w:val="en-US"/>
        </w:rPr>
        <w:t xml:space="preserve"> developing such a digital personal learning environment </w:t>
      </w:r>
      <w:commentRangeEnd w:id="3"/>
      <w:r w:rsidR="002A0B36">
        <w:rPr>
          <w:rStyle w:val="CommentReference"/>
        </w:rPr>
        <w:commentReference w:id="3"/>
      </w:r>
      <w:r w:rsidRPr="00FE5C44">
        <w:rPr>
          <w:bCs/>
          <w:lang w:val="en-US"/>
        </w:rPr>
        <w:t>(PLE) which will increase motivation of pupils (students) towards learning STEM subjects, will support them in personalized way throughout the whole p</w:t>
      </w:r>
      <w:r w:rsidR="0036520F">
        <w:rPr>
          <w:bCs/>
          <w:lang w:val="en-US"/>
        </w:rPr>
        <w:t xml:space="preserve">rocess and be applicable to all </w:t>
      </w:r>
      <w:r w:rsidRPr="00FE5C44">
        <w:rPr>
          <w:bCs/>
          <w:lang w:val="en-US"/>
        </w:rPr>
        <w:t xml:space="preserve">learning styles. And that's what </w:t>
      </w:r>
      <w:proofErr w:type="spellStart"/>
      <w:r w:rsidRPr="00FE5C44">
        <w:rPr>
          <w:bCs/>
          <w:lang w:val="en-US"/>
        </w:rPr>
        <w:t>Almerin</w:t>
      </w:r>
      <w:proofErr w:type="spellEnd"/>
      <w:r w:rsidRPr="00FE5C44">
        <w:rPr>
          <w:bCs/>
          <w:lang w:val="en-US"/>
        </w:rPr>
        <w:t xml:space="preserve"> dares to develop.</w:t>
      </w:r>
      <w:r w:rsidR="0036520F">
        <w:rPr>
          <w:bCs/>
          <w:lang w:val="en-US"/>
        </w:rPr>
        <w:t xml:space="preserve"> </w:t>
      </w:r>
    </w:p>
    <w:p w:rsidR="002A0B36" w:rsidRDefault="002A0B36" w:rsidP="00DA6D44">
      <w:pPr>
        <w:rPr>
          <w:rFonts w:hint="eastAsia"/>
          <w:bCs/>
          <w:lang w:val="en-US" w:eastAsia="zh-CN"/>
        </w:rPr>
      </w:pPr>
      <w:ins w:id="4" w:author="localadmin" w:date="2016-10-03T10:06:00Z">
        <w:r>
          <w:rPr>
            <w:rFonts w:hint="eastAsia"/>
            <w:bCs/>
            <w:lang w:val="en-US" w:eastAsia="zh-CN"/>
          </w:rPr>
          <w:t>YOU CAN PROVIDE SOME BACKGROUND INFORMATION OF YOU COMPANY HERE</w:t>
        </w:r>
      </w:ins>
    </w:p>
    <w:p w:rsidR="0036520F" w:rsidRPr="0036520F" w:rsidRDefault="0036520F" w:rsidP="00DA6D44">
      <w:pPr>
        <w:rPr>
          <w:bCs/>
          <w:u w:val="single"/>
          <w:lang w:val="en-US"/>
        </w:rPr>
      </w:pPr>
      <w:r w:rsidRPr="0036520F">
        <w:rPr>
          <w:bCs/>
          <w:u w:val="single"/>
          <w:lang w:val="en-US"/>
        </w:rPr>
        <w:t>Definition of PLE in IMAILE project:</w:t>
      </w:r>
    </w:p>
    <w:p w:rsidR="0036520F" w:rsidRDefault="0036520F" w:rsidP="0036520F">
      <w:pPr>
        <w:ind w:left="708"/>
        <w:rPr>
          <w:rStyle w:val="apple-converted-space"/>
          <w:rFonts w:ascii="Arial" w:hAnsi="Arial" w:cs="Arial"/>
          <w:color w:val="666666"/>
          <w:sz w:val="21"/>
          <w:szCs w:val="21"/>
          <w:lang w:val="en-US"/>
        </w:rPr>
      </w:pPr>
      <w:r w:rsidRPr="0036520F">
        <w:rPr>
          <w:rFonts w:ascii="Arial" w:hAnsi="Arial" w:cs="Arial"/>
          <w:color w:val="666666"/>
          <w:sz w:val="21"/>
          <w:szCs w:val="21"/>
          <w:lang w:val="en-US"/>
        </w:rPr>
        <w:t>The IMAILE Personal Learning Environment (PLE) for STEM is an adaptive, accessible, and easy to use solution providing smart services for the realization of personalized learning including individualized learning paths, support of different learning strategies, and intelligent tutoring for primary and lower secondary schools.</w:t>
      </w:r>
      <w:r w:rsidRPr="0036520F">
        <w:rPr>
          <w:rStyle w:val="apple-converted-space"/>
          <w:rFonts w:ascii="Arial" w:hAnsi="Arial" w:cs="Arial"/>
          <w:color w:val="666666"/>
          <w:sz w:val="21"/>
          <w:szCs w:val="21"/>
          <w:lang w:val="en-US"/>
        </w:rPr>
        <w:t> </w:t>
      </w:r>
    </w:p>
    <w:p w:rsidR="00FE5C44" w:rsidRPr="00FE5C44" w:rsidRDefault="0036520F" w:rsidP="0036520F">
      <w:pPr>
        <w:ind w:left="708"/>
        <w:rPr>
          <w:lang w:val="en-US"/>
        </w:rPr>
      </w:pPr>
      <w:r>
        <w:rPr>
          <w:rStyle w:val="apple-converted-space"/>
          <w:rFonts w:ascii="Arial" w:hAnsi="Arial" w:cs="Arial"/>
          <w:color w:val="666666"/>
          <w:sz w:val="21"/>
          <w:szCs w:val="21"/>
          <w:lang w:val="en-US"/>
        </w:rPr>
        <w:t xml:space="preserve">(more info: </w:t>
      </w:r>
      <w:r w:rsidRPr="0036520F">
        <w:rPr>
          <w:rStyle w:val="apple-converted-space"/>
          <w:rFonts w:ascii="Arial" w:hAnsi="Arial" w:cs="Arial"/>
          <w:color w:val="666666"/>
          <w:sz w:val="21"/>
          <w:szCs w:val="21"/>
          <w:lang w:val="en-US"/>
        </w:rPr>
        <w:t>http://www.imaile.eu/about/ple-personal-learning-environments/</w:t>
      </w:r>
      <w:r>
        <w:rPr>
          <w:rStyle w:val="apple-converted-space"/>
          <w:rFonts w:ascii="Arial" w:hAnsi="Arial" w:cs="Arial"/>
          <w:color w:val="666666"/>
          <w:sz w:val="21"/>
          <w:szCs w:val="21"/>
          <w:lang w:val="en-US"/>
        </w:rPr>
        <w:t>)</w:t>
      </w:r>
      <w:r w:rsidR="00FE5C44" w:rsidRPr="00FE5C44">
        <w:rPr>
          <w:bCs/>
          <w:lang w:val="en-US"/>
        </w:rPr>
        <w:br w:type="textWrapping" w:clear="all"/>
      </w:r>
    </w:p>
    <w:p w:rsidR="00077724" w:rsidRDefault="00882278" w:rsidP="0036520F">
      <w:pPr>
        <w:rPr>
          <w:b/>
          <w:bCs/>
          <w:lang w:val="en-US"/>
        </w:rPr>
      </w:pPr>
      <w:commentRangeStart w:id="5"/>
      <w:proofErr w:type="gramStart"/>
      <w:r w:rsidRPr="00DB4FDA">
        <w:rPr>
          <w:b/>
          <w:bCs/>
          <w:lang w:val="en-US"/>
        </w:rPr>
        <w:t xml:space="preserve">Motivation </w:t>
      </w:r>
      <w:commentRangeEnd w:id="5"/>
      <w:r w:rsidR="002A0B36">
        <w:rPr>
          <w:rStyle w:val="CommentReference"/>
        </w:rPr>
        <w:commentReference w:id="5"/>
      </w:r>
      <w:r w:rsidRPr="00DB4FDA">
        <w:rPr>
          <w:b/>
          <w:bCs/>
          <w:lang w:val="en-US"/>
        </w:rPr>
        <w:t xml:space="preserve">(Why </w:t>
      </w:r>
      <w:r w:rsidR="0036520F">
        <w:rPr>
          <w:b/>
          <w:bCs/>
          <w:lang w:val="en-US"/>
        </w:rPr>
        <w:t>do you want to investigate it?)</w:t>
      </w:r>
      <w:proofErr w:type="gramEnd"/>
    </w:p>
    <w:p w:rsidR="0036520F" w:rsidRDefault="006C7DFB" w:rsidP="0036520F">
      <w:pPr>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0F1BE7" w:rsidRPr="0064544C" w:rsidRDefault="006C7DFB" w:rsidP="0036520F">
      <w:pPr>
        <w:rPr>
          <w:bCs/>
          <w:lang w:val="en-US"/>
        </w:rPr>
      </w:pPr>
      <w:r>
        <w:rPr>
          <w:bCs/>
          <w:lang w:val="en-US"/>
        </w:rPr>
        <w:t>Choosing of this topic also h</w:t>
      </w:r>
      <w:r w:rsidR="0064544C">
        <w:rPr>
          <w:bCs/>
          <w:lang w:val="en-US"/>
        </w:rPr>
        <w:t>as a practical reason</w:t>
      </w:r>
      <w:r w:rsidR="008D1B83">
        <w:rPr>
          <w:bCs/>
          <w:lang w:val="en-US"/>
        </w:rPr>
        <w:t xml:space="preserve"> – to benefit the company I am working for.</w:t>
      </w:r>
      <w:r>
        <w:rPr>
          <w:bCs/>
          <w:lang w:val="en-US"/>
        </w:rPr>
        <w:t xml:space="preserve"> Probably the biggest challenge with a software</w:t>
      </w:r>
      <w:r w:rsidR="000F1BE7">
        <w:rPr>
          <w:bCs/>
          <w:lang w:val="en-US"/>
        </w:rPr>
        <w:t>, and especially with that software which i</w:t>
      </w:r>
      <w:r w:rsidR="0064544C">
        <w:rPr>
          <w:bCs/>
          <w:lang w:val="en-US"/>
        </w:rPr>
        <w:t>nclude some innovation, something totally new, what has never</w:t>
      </w:r>
      <w:r w:rsidR="000F1BE7">
        <w:rPr>
          <w:bCs/>
          <w:lang w:val="en-US"/>
        </w:rPr>
        <w:t xml:space="preserve"> been in use before,</w:t>
      </w:r>
      <w:r>
        <w:rPr>
          <w:bCs/>
          <w:lang w:val="en-US"/>
        </w:rPr>
        <w:t xml:space="preserve"> is to sell</w:t>
      </w:r>
      <w:r w:rsidR="000F1BE7">
        <w:rPr>
          <w:bCs/>
          <w:lang w:val="en-US"/>
        </w:rPr>
        <w:t xml:space="preserve"> it to actual clients.</w:t>
      </w:r>
      <w:r w:rsidR="00981B60">
        <w:rPr>
          <w:bCs/>
          <w:lang w:val="en-US"/>
        </w:rPr>
        <w:t xml:space="preserve">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schools and</w:t>
      </w:r>
      <w:r w:rsidR="000F1BE7">
        <w:rPr>
          <w:bCs/>
          <w:lang w:val="en-US"/>
        </w:rPr>
        <w:t xml:space="preserve"> </w:t>
      </w:r>
      <w:r w:rsidR="00981B60">
        <w:rPr>
          <w:bCs/>
          <w:lang w:val="en-US"/>
        </w:rPr>
        <w:t xml:space="preserve">the key people whose opinion have a big weight in schools’ decision on whether to take something new into use or not are teachers and that is why my research concentrate on studying them in the context of adoption of a new PLE. </w:t>
      </w:r>
      <w:r w:rsidR="000F1BE7">
        <w:rPr>
          <w:bCs/>
          <w:lang w:val="en-US"/>
        </w:rPr>
        <w:t xml:space="preserve">People’s nature is </w:t>
      </w:r>
      <w:r w:rsidR="00B97EF9">
        <w:rPr>
          <w:bCs/>
          <w:lang w:val="en-US"/>
        </w:rPr>
        <w:t>such</w:t>
      </w:r>
      <w:r w:rsidR="000F1BE7">
        <w:rPr>
          <w:bCs/>
          <w:lang w:val="en-US"/>
        </w:rPr>
        <w:t xml:space="preserve"> that they are afraid of going out of their </w:t>
      </w:r>
      <w:r w:rsidR="000F1BE7">
        <w:rPr>
          <w:bCs/>
          <w:lang w:val="en-US"/>
        </w:rPr>
        <w:lastRenderedPageBreak/>
        <w:t xml:space="preserve">comfort zone </w:t>
      </w:r>
      <w:r w:rsidR="00882278">
        <w:rPr>
          <w:bCs/>
          <w:lang w:val="en-US"/>
        </w:rPr>
        <w:t>while</w:t>
      </w:r>
      <w:r w:rsidR="000F1BE7">
        <w:rPr>
          <w:bCs/>
          <w:lang w:val="en-US"/>
        </w:rPr>
        <w:t xml:space="preserve"> changing </w:t>
      </w:r>
      <w:r w:rsidR="00B97EF9">
        <w:rPr>
          <w:bCs/>
          <w:lang w:val="en-US"/>
        </w:rPr>
        <w:t xml:space="preserve">of </w:t>
      </w:r>
      <w:r w:rsidR="00882278">
        <w:rPr>
          <w:bCs/>
          <w:lang w:val="en-US"/>
        </w:rPr>
        <w:t xml:space="preserve">a </w:t>
      </w:r>
      <w:r w:rsidR="000F1BE7">
        <w:rPr>
          <w:bCs/>
          <w:lang w:val="en-US"/>
        </w:rPr>
        <w:t>working t</w:t>
      </w:r>
      <w:r w:rsidR="0064544C">
        <w:rPr>
          <w:bCs/>
          <w:lang w:val="en-US"/>
        </w:rPr>
        <w:t>ool is exactly what it requires. T</w:t>
      </w:r>
      <w:r w:rsidR="000F1BE7">
        <w:rPr>
          <w:bCs/>
          <w:lang w:val="en-US"/>
        </w:rPr>
        <w:t>eache</w:t>
      </w:r>
      <w:r w:rsidR="0064544C">
        <w:rPr>
          <w:bCs/>
          <w:lang w:val="en-US"/>
        </w:rPr>
        <w:t>rs would need to learn to use our new PLE</w:t>
      </w:r>
      <w:r w:rsidR="000F1BE7">
        <w:rPr>
          <w:bCs/>
          <w:lang w:val="en-US"/>
        </w:rPr>
        <w:t xml:space="preserve"> and not many of those would like to do it if they are not persuaded well enough</w:t>
      </w:r>
      <w:r w:rsidR="00B97EF9">
        <w:rPr>
          <w:bCs/>
          <w:lang w:val="en-US"/>
        </w:rPr>
        <w:t>, if they are not shown with outstanding benefits of using a new technology.</w:t>
      </w:r>
      <w:r w:rsidR="000F1BE7">
        <w:rPr>
          <w:bCs/>
          <w:lang w:val="en-US"/>
        </w:rPr>
        <w:t xml:space="preserve"> So </w:t>
      </w:r>
      <w:r w:rsidR="00B97EF9">
        <w:rPr>
          <w:bCs/>
          <w:lang w:val="en-US"/>
        </w:rPr>
        <w:t>for</w:t>
      </w:r>
      <w:r w:rsidR="000F1BE7">
        <w:rPr>
          <w:bCs/>
          <w:lang w:val="en-US"/>
        </w:rPr>
        <w:t xml:space="preserve"> </w:t>
      </w:r>
      <w:proofErr w:type="spellStart"/>
      <w:r w:rsidR="000F1BE7">
        <w:rPr>
          <w:bCs/>
          <w:lang w:val="en-US"/>
        </w:rPr>
        <w:t>Almerin</w:t>
      </w:r>
      <w:proofErr w:type="spellEnd"/>
      <w:r w:rsidR="00B97EF9">
        <w:rPr>
          <w:bCs/>
          <w:lang w:val="en-US"/>
        </w:rPr>
        <w:t xml:space="preserve"> to be able</w:t>
      </w:r>
      <w:r w:rsidR="000F1BE7">
        <w:rPr>
          <w:bCs/>
          <w:lang w:val="en-US"/>
        </w:rPr>
        <w:t xml:space="preserve"> to create a successful selling campaign they need to find good answer on the basic question</w:t>
      </w:r>
      <w:r w:rsidR="00727DBF">
        <w:rPr>
          <w:bCs/>
          <w:lang w:val="en-US"/>
        </w:rPr>
        <w:t xml:space="preserve"> </w:t>
      </w:r>
      <w:r w:rsidR="00981B60">
        <w:rPr>
          <w:bCs/>
          <w:lang w:val="en-US"/>
        </w:rPr>
        <w:t>of</w:t>
      </w:r>
      <w:r w:rsidR="000F1BE7">
        <w:rPr>
          <w:bCs/>
          <w:lang w:val="en-US"/>
        </w:rPr>
        <w:t xml:space="preserve"> “why teachers would even want to adapt a new PLE”</w:t>
      </w:r>
      <w:r w:rsidR="0064544C">
        <w:rPr>
          <w:bCs/>
          <w:lang w:val="en-US"/>
        </w:rPr>
        <w:t xml:space="preserve">. </w:t>
      </w:r>
      <w:r w:rsidR="00882278">
        <w:rPr>
          <w:bCs/>
          <w:lang w:val="en-US"/>
        </w:rPr>
        <w:t>And exactly a</w:t>
      </w:r>
      <w:r w:rsidR="00727DBF">
        <w:rPr>
          <w:bCs/>
          <w:lang w:val="en-US"/>
        </w:rPr>
        <w:t xml:space="preserve">nswers on </w:t>
      </w:r>
      <w:r w:rsidR="00FA5EE5">
        <w:rPr>
          <w:bCs/>
          <w:lang w:val="en-US"/>
        </w:rPr>
        <w:t>this</w:t>
      </w:r>
      <w:r w:rsidR="00727DBF">
        <w:rPr>
          <w:bCs/>
          <w:lang w:val="en-US"/>
        </w:rPr>
        <w:t xml:space="preserve"> question I intend</w:t>
      </w:r>
      <w:r w:rsidR="00B97EF9">
        <w:rPr>
          <w:bCs/>
          <w:lang w:val="en-US"/>
        </w:rPr>
        <w:t xml:space="preserve"> to find </w:t>
      </w:r>
      <w:r w:rsidR="008D1B83">
        <w:rPr>
          <w:bCs/>
          <w:lang w:val="en-US"/>
        </w:rPr>
        <w:t>while making a research of the</w:t>
      </w:r>
      <w:r w:rsidR="00B97EF9">
        <w:rPr>
          <w:bCs/>
          <w:lang w:val="en-US"/>
        </w:rPr>
        <w:t xml:space="preserve"> chosen topic.</w:t>
      </w:r>
    </w:p>
    <w:p w:rsidR="00077724" w:rsidRPr="00FA5EE5" w:rsidRDefault="00882278" w:rsidP="00D462C5">
      <w:pPr>
        <w:rPr>
          <w:lang w:val="en-US"/>
        </w:rPr>
      </w:pPr>
      <w:r w:rsidRPr="00DB4FDA">
        <w:rPr>
          <w:b/>
          <w:bCs/>
          <w:lang w:val="en-US"/>
        </w:rPr>
        <w:t>Preliminary research questions.</w:t>
      </w:r>
    </w:p>
    <w:p w:rsidR="00D462C5" w:rsidRPr="00FA5EE5" w:rsidRDefault="00D462C5" w:rsidP="00FA5EE5">
      <w:pPr>
        <w:rPr>
          <w:lang w:val="en-US"/>
        </w:rPr>
      </w:pPr>
      <w:r w:rsidRPr="00FA5EE5">
        <w:rPr>
          <w:bCs/>
          <w:lang w:val="en-US"/>
        </w:rPr>
        <w:t>why teachers in primary and secondary schools would want to adapt a new PLE</w:t>
      </w:r>
      <w:r w:rsidR="00FA5EE5" w:rsidRPr="00FA5EE5">
        <w:rPr>
          <w:bCs/>
          <w:lang w:val="en-US"/>
        </w:rPr>
        <w:t xml:space="preserve"> in their teaching activities</w:t>
      </w:r>
      <w:r w:rsidRPr="00FA5EE5">
        <w:rPr>
          <w:bCs/>
          <w:lang w:val="en-US"/>
        </w:rPr>
        <w:t>?</w:t>
      </w:r>
    </w:p>
    <w:p w:rsidR="00D462C5" w:rsidRPr="00D462C5" w:rsidRDefault="00D462C5" w:rsidP="00FA5EE5">
      <w:pPr>
        <w:pStyle w:val="ListParagraph"/>
        <w:numPr>
          <w:ilvl w:val="0"/>
          <w:numId w:val="2"/>
        </w:numPr>
        <w:rPr>
          <w:lang w:val="en-US"/>
        </w:rPr>
      </w:pPr>
      <w:r>
        <w:rPr>
          <w:bCs/>
          <w:lang w:val="en-US"/>
        </w:rPr>
        <w:t>what could motivate them to start using it?</w:t>
      </w:r>
    </w:p>
    <w:p w:rsidR="00D462C5" w:rsidRPr="00D462C5" w:rsidRDefault="00D462C5" w:rsidP="00FA5EE5">
      <w:pPr>
        <w:pStyle w:val="ListParagraph"/>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ListParagraph"/>
        <w:numPr>
          <w:ilvl w:val="0"/>
          <w:numId w:val="2"/>
        </w:numPr>
        <w:rPr>
          <w:lang w:val="en-US"/>
        </w:rPr>
      </w:pPr>
      <w:r>
        <w:rPr>
          <w:bCs/>
          <w:lang w:val="en-US"/>
        </w:rPr>
        <w:t>What issues teachers would want to have solved while using a new technology</w:t>
      </w:r>
      <w:r w:rsidR="00FA5EE5">
        <w:rPr>
          <w:bCs/>
          <w:lang w:val="en-US"/>
        </w:rPr>
        <w:t>?</w:t>
      </w:r>
    </w:p>
    <w:p w:rsidR="00077724"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077724" w:rsidRDefault="00882278" w:rsidP="008E327A">
      <w:pPr>
        <w:rPr>
          <w:b/>
          <w:bCs/>
          <w:lang w:val="en-US"/>
        </w:rPr>
      </w:pPr>
      <w:r w:rsidRPr="00DB4FDA">
        <w:rPr>
          <w:b/>
          <w:bCs/>
          <w:lang w:val="en-US"/>
        </w:rPr>
        <w:t>A few scientific sources.</w:t>
      </w:r>
    </w:p>
    <w:p w:rsidR="008E327A" w:rsidRPr="007A230B" w:rsidRDefault="008E327A" w:rsidP="007A230B">
      <w:pPr>
        <w:pStyle w:val="ListParagraph"/>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7A230B">
      <w:pPr>
        <w:pStyle w:val="ListParagraph"/>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ListParagraph"/>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ListParagraph"/>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w:t>
      </w:r>
      <w:bookmarkStart w:id="6" w:name="_GoBack"/>
      <w:bookmarkEnd w:id="6"/>
      <w:r w:rsidRPr="007A230B">
        <w:rPr>
          <w:rFonts w:ascii="BookAntiqua" w:hAnsi="BookAntiqua" w:cs="BookAntiqua"/>
          <w:sz w:val="24"/>
          <w:szCs w:val="24"/>
          <w:lang w:val="en-US"/>
        </w:rPr>
        <w:t>ng, J. Y. L., &amp; Xu, X. (2012). Consumer acceptance and use of</w:t>
      </w:r>
    </w:p>
    <w:p w:rsidR="007A230B" w:rsidRPr="007A230B" w:rsidRDefault="007A230B" w:rsidP="007A230B">
      <w:pPr>
        <w:pStyle w:val="ListParagraph"/>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ListParagraph"/>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commentRangeStart w:id="7"/>
      <w:proofErr w:type="gramStart"/>
      <w:r w:rsidRPr="00DB4FDA">
        <w:rPr>
          <w:b/>
          <w:bCs/>
          <w:lang w:val="en-US"/>
        </w:rPr>
        <w:t>Capacity to carry out the work.</w:t>
      </w:r>
      <w:commentRangeEnd w:id="7"/>
      <w:proofErr w:type="gramEnd"/>
      <w:r w:rsidR="002A0B36">
        <w:rPr>
          <w:rStyle w:val="CommentReference"/>
        </w:rPr>
        <w:commentReference w:id="7"/>
      </w:r>
    </w:p>
    <w:p w:rsidR="00981B60" w:rsidRPr="00B676E4" w:rsidRDefault="00B676E4" w:rsidP="00981B60">
      <w:pPr>
        <w:rPr>
          <w:bCs/>
          <w:lang w:val="en-US"/>
        </w:rPr>
      </w:pPr>
      <w:r>
        <w:rPr>
          <w:bCs/>
          <w:lang w:val="en-US"/>
        </w:rPr>
        <w:t xml:space="preserve">Due to </w:t>
      </w:r>
      <w:r w:rsidR="00882278">
        <w:rPr>
          <w:bCs/>
          <w:lang w:val="en-US"/>
        </w:rPr>
        <w:t>my work</w:t>
      </w:r>
      <w:r>
        <w:rPr>
          <w:bCs/>
          <w:lang w:val="en-US"/>
        </w:rPr>
        <w:t>, I have a limited time what I can dedicate for my theses writing, about 10 hours a week. Starting from next February this amount might be even smaller as I project to be working full time. But my motivation to finish my theses until the end of 2016/2017 academic year is high, so I will do my best to make it happen.</w:t>
      </w:r>
    </w:p>
    <w:p w:rsidR="00981B60" w:rsidRPr="00D462C5" w:rsidRDefault="00981B60" w:rsidP="00981B60">
      <w:pPr>
        <w:rPr>
          <w:lang w:val="en-US"/>
        </w:rPr>
      </w:pPr>
    </w:p>
    <w:sectPr w:rsidR="00981B60" w:rsidRPr="00D462C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ocaladmin" w:date="2016-10-03T10:07:00Z" w:initials="l">
    <w:p w:rsidR="002A0B36" w:rsidRDefault="002A0B36">
      <w:pPr>
        <w:pStyle w:val="CommentText"/>
        <w:rPr>
          <w:rFonts w:hint="eastAsia"/>
          <w:lang w:eastAsia="zh-CN"/>
        </w:rPr>
      </w:pPr>
      <w:r>
        <w:rPr>
          <w:rStyle w:val="CommentReference"/>
        </w:rPr>
        <w:annotationRef/>
      </w:r>
      <w:r w:rsidRPr="002A0B36">
        <w:rPr>
          <w:rFonts w:hint="eastAsia"/>
          <w:lang w:val="en-US" w:eastAsia="zh-CN"/>
        </w:rPr>
        <w:t>Why</w:t>
      </w:r>
      <w:r>
        <w:rPr>
          <w:rFonts w:hint="eastAsia"/>
          <w:lang w:eastAsia="zh-CN"/>
        </w:rPr>
        <w:t xml:space="preserve"> PLE </w:t>
      </w:r>
      <w:r w:rsidRPr="002A0B36">
        <w:rPr>
          <w:rFonts w:hint="eastAsia"/>
          <w:lang w:val="en-US" w:eastAsia="zh-CN"/>
        </w:rPr>
        <w:t>can</w:t>
      </w:r>
      <w:r>
        <w:rPr>
          <w:rFonts w:hint="eastAsia"/>
          <w:lang w:eastAsia="zh-CN"/>
        </w:rPr>
        <w:t xml:space="preserve"> </w:t>
      </w:r>
      <w:r w:rsidRPr="002A0B36">
        <w:rPr>
          <w:rFonts w:hint="eastAsia"/>
          <w:lang w:val="en-US" w:eastAsia="zh-CN"/>
        </w:rPr>
        <w:t>help</w:t>
      </w:r>
      <w:r>
        <w:rPr>
          <w:rFonts w:hint="eastAsia"/>
          <w:lang w:eastAsia="zh-CN"/>
        </w:rPr>
        <w:t xml:space="preserve"> </w:t>
      </w:r>
      <w:r w:rsidRPr="002A0B36">
        <w:rPr>
          <w:rFonts w:hint="eastAsia"/>
          <w:lang w:val="en-US" w:eastAsia="zh-CN"/>
        </w:rPr>
        <w:t>resolve</w:t>
      </w:r>
      <w:r>
        <w:rPr>
          <w:rFonts w:hint="eastAsia"/>
          <w:lang w:eastAsia="zh-CN"/>
        </w:rPr>
        <w:t xml:space="preserve"> </w:t>
      </w:r>
      <w:r w:rsidRPr="002A0B36">
        <w:rPr>
          <w:rFonts w:hint="eastAsia"/>
          <w:lang w:val="en-US" w:eastAsia="zh-CN"/>
        </w:rPr>
        <w:t>the</w:t>
      </w:r>
      <w:r>
        <w:rPr>
          <w:rFonts w:hint="eastAsia"/>
          <w:lang w:eastAsia="zh-CN"/>
        </w:rPr>
        <w:t xml:space="preserve"> </w:t>
      </w:r>
      <w:r w:rsidRPr="002A0B36">
        <w:rPr>
          <w:rFonts w:hint="eastAsia"/>
          <w:lang w:val="en-US" w:eastAsia="zh-CN"/>
        </w:rPr>
        <w:t>problem</w:t>
      </w:r>
      <w:r>
        <w:rPr>
          <w:rFonts w:hint="eastAsia"/>
          <w:lang w:eastAsia="zh-CN"/>
        </w:rPr>
        <w:t>?</w:t>
      </w:r>
    </w:p>
    <w:p w:rsidR="002A0B36" w:rsidRDefault="002A0B36">
      <w:pPr>
        <w:pStyle w:val="CommentText"/>
        <w:rPr>
          <w:rFonts w:hint="eastAsia"/>
          <w:lang w:eastAsia="zh-CN"/>
        </w:rPr>
      </w:pPr>
    </w:p>
    <w:p w:rsidR="002A0B36" w:rsidRPr="002A0B36" w:rsidRDefault="002A0B36">
      <w:pPr>
        <w:pStyle w:val="CommentText"/>
        <w:rPr>
          <w:rFonts w:hint="eastAsia"/>
          <w:lang w:eastAsia="zh-CN"/>
        </w:rPr>
      </w:pPr>
      <w:proofErr w:type="spellStart"/>
      <w:r>
        <w:rPr>
          <w:rFonts w:hint="eastAsia"/>
          <w:lang w:eastAsia="zh-CN"/>
        </w:rPr>
        <w:t>At</w:t>
      </w:r>
      <w:proofErr w:type="spellEnd"/>
      <w:r>
        <w:rPr>
          <w:rFonts w:hint="eastAsia"/>
          <w:lang w:eastAsia="zh-CN"/>
        </w:rPr>
        <w:t xml:space="preserve"> </w:t>
      </w:r>
      <w:proofErr w:type="spellStart"/>
      <w:r>
        <w:rPr>
          <w:rFonts w:hint="eastAsia"/>
          <w:lang w:eastAsia="zh-CN"/>
        </w:rPr>
        <w:t>this</w:t>
      </w:r>
      <w:proofErr w:type="spellEnd"/>
      <w:r>
        <w:rPr>
          <w:rFonts w:hint="eastAsia"/>
          <w:lang w:eastAsia="zh-CN"/>
        </w:rPr>
        <w:t xml:space="preserve"> </w:t>
      </w:r>
      <w:proofErr w:type="spellStart"/>
      <w:r>
        <w:rPr>
          <w:rFonts w:hint="eastAsia"/>
          <w:lang w:eastAsia="zh-CN"/>
        </w:rPr>
        <w:t>stage</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can</w:t>
      </w:r>
      <w:proofErr w:type="spellEnd"/>
      <w:r>
        <w:rPr>
          <w:rFonts w:hint="eastAsia"/>
          <w:lang w:eastAsia="zh-CN"/>
        </w:rPr>
        <w:t xml:space="preserve"> </w:t>
      </w:r>
      <w:proofErr w:type="spellStart"/>
      <w:r>
        <w:rPr>
          <w:rFonts w:hint="eastAsia"/>
          <w:lang w:eastAsia="zh-CN"/>
        </w:rPr>
        <w:t>either</w:t>
      </w:r>
      <w:proofErr w:type="spellEnd"/>
      <w:r>
        <w:rPr>
          <w:rFonts w:hint="eastAsia"/>
          <w:lang w:eastAsia="zh-CN"/>
        </w:rPr>
        <w:t xml:space="preserve"> </w:t>
      </w:r>
      <w:proofErr w:type="spellStart"/>
      <w:r>
        <w:rPr>
          <w:rFonts w:hint="eastAsia"/>
          <w:lang w:eastAsia="zh-CN"/>
        </w:rPr>
        <w:t>provide</w:t>
      </w:r>
      <w:proofErr w:type="spellEnd"/>
      <w:r>
        <w:rPr>
          <w:rFonts w:hint="eastAsia"/>
          <w:lang w:eastAsia="zh-CN"/>
        </w:rPr>
        <w:t xml:space="preserve"> </w:t>
      </w:r>
      <w:proofErr w:type="spellStart"/>
      <w:r>
        <w:rPr>
          <w:rFonts w:hint="eastAsia"/>
          <w:lang w:eastAsia="zh-CN"/>
        </w:rPr>
        <w:t>some</w:t>
      </w:r>
      <w:proofErr w:type="spellEnd"/>
      <w:r>
        <w:rPr>
          <w:rFonts w:hint="eastAsia"/>
          <w:lang w:eastAsia="zh-CN"/>
        </w:rPr>
        <w:t xml:space="preserve"> </w:t>
      </w:r>
      <w:r w:rsidRPr="002A0B36">
        <w:rPr>
          <w:rFonts w:hint="eastAsia"/>
          <w:lang w:val="en-US" w:eastAsia="zh-CN"/>
        </w:rPr>
        <w:t>evidences</w:t>
      </w:r>
      <w:r>
        <w:rPr>
          <w:rFonts w:hint="eastAsia"/>
          <w:lang w:eastAsia="zh-CN"/>
        </w:rPr>
        <w:t xml:space="preserve"> </w:t>
      </w:r>
      <w:proofErr w:type="spellStart"/>
      <w:r>
        <w:rPr>
          <w:rFonts w:hint="eastAsia"/>
          <w:lang w:eastAsia="zh-CN"/>
        </w:rPr>
        <w:t>from</w:t>
      </w:r>
      <w:proofErr w:type="spellEnd"/>
      <w:r>
        <w:rPr>
          <w:rFonts w:hint="eastAsia"/>
          <w:lang w:eastAsia="zh-CN"/>
        </w:rPr>
        <w:t xml:space="preserve"> </w:t>
      </w:r>
      <w:proofErr w:type="spellStart"/>
      <w:r>
        <w:rPr>
          <w:rFonts w:hint="eastAsia"/>
          <w:lang w:eastAsia="zh-CN"/>
        </w:rPr>
        <w:t>previous</w:t>
      </w:r>
      <w:proofErr w:type="spellEnd"/>
      <w:r>
        <w:rPr>
          <w:rFonts w:hint="eastAsia"/>
          <w:lang w:eastAsia="zh-CN"/>
        </w:rPr>
        <w:t xml:space="preserve"> </w:t>
      </w:r>
      <w:proofErr w:type="spellStart"/>
      <w:r>
        <w:rPr>
          <w:rFonts w:hint="eastAsia"/>
          <w:lang w:eastAsia="zh-CN"/>
        </w:rPr>
        <w:t>studies</w:t>
      </w:r>
      <w:proofErr w:type="spellEnd"/>
      <w:r>
        <w:rPr>
          <w:rFonts w:hint="eastAsia"/>
          <w:lang w:eastAsia="zh-CN"/>
        </w:rPr>
        <w:t xml:space="preserve"> </w:t>
      </w:r>
      <w:proofErr w:type="spellStart"/>
      <w:r>
        <w:rPr>
          <w:rFonts w:hint="eastAsia"/>
          <w:lang w:eastAsia="zh-CN"/>
        </w:rPr>
        <w:t>or</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r w:rsidRPr="002A0B36">
        <w:rPr>
          <w:rFonts w:hint="eastAsia"/>
          <w:lang w:val="en-US" w:eastAsia="zh-CN"/>
        </w:rPr>
        <w:t>own</w:t>
      </w:r>
      <w:r>
        <w:rPr>
          <w:rFonts w:hint="eastAsia"/>
          <w:lang w:eastAsia="zh-CN"/>
        </w:rPr>
        <w:t xml:space="preserve"> </w:t>
      </w:r>
      <w:r w:rsidRPr="002A0B36">
        <w:rPr>
          <w:rFonts w:hint="eastAsia"/>
          <w:lang w:val="en-US" w:eastAsia="zh-CN"/>
        </w:rPr>
        <w:t>arguments</w:t>
      </w:r>
      <w:r>
        <w:rPr>
          <w:rFonts w:hint="eastAsia"/>
          <w:lang w:eastAsia="zh-CN"/>
        </w:rPr>
        <w:t xml:space="preserve">. </w:t>
      </w:r>
      <w:proofErr w:type="spellStart"/>
      <w:r>
        <w:rPr>
          <w:lang w:eastAsia="zh-CN"/>
        </w:rPr>
        <w:t>For</w:t>
      </w:r>
      <w:proofErr w:type="spellEnd"/>
      <w:r>
        <w:rPr>
          <w:rFonts w:hint="eastAsia"/>
          <w:lang w:eastAsia="zh-CN"/>
        </w:rPr>
        <w:t xml:space="preserve"> </w:t>
      </w:r>
      <w:proofErr w:type="spellStart"/>
      <w:r>
        <w:rPr>
          <w:rFonts w:hint="eastAsia"/>
          <w:lang w:eastAsia="zh-CN"/>
        </w:rPr>
        <w:t>example</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can</w:t>
      </w:r>
      <w:proofErr w:type="spellEnd"/>
      <w:r>
        <w:rPr>
          <w:rFonts w:hint="eastAsia"/>
          <w:lang w:eastAsia="zh-CN"/>
        </w:rPr>
        <w:t xml:space="preserve"> </w:t>
      </w:r>
      <w:proofErr w:type="spellStart"/>
      <w:r>
        <w:rPr>
          <w:rFonts w:hint="eastAsia"/>
          <w:lang w:eastAsia="zh-CN"/>
        </w:rPr>
        <w:t>use</w:t>
      </w:r>
      <w:proofErr w:type="spellEnd"/>
      <w:r>
        <w:rPr>
          <w:rFonts w:hint="eastAsia"/>
          <w:lang w:eastAsia="zh-CN"/>
        </w:rPr>
        <w:t xml:space="preserve">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arguments</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used</w:t>
      </w:r>
      <w:proofErr w:type="spellEnd"/>
      <w:r>
        <w:rPr>
          <w:rFonts w:hint="eastAsia"/>
          <w:lang w:eastAsia="zh-CN"/>
        </w:rPr>
        <w:t xml:space="preserve"> </w:t>
      </w:r>
      <w:proofErr w:type="spellStart"/>
      <w:r>
        <w:rPr>
          <w:rFonts w:hint="eastAsia"/>
          <w:lang w:eastAsia="zh-CN"/>
        </w:rPr>
        <w:t>in</w:t>
      </w:r>
      <w:proofErr w:type="spellEnd"/>
      <w:r>
        <w:rPr>
          <w:rFonts w:hint="eastAsia"/>
          <w:lang w:eastAsia="zh-CN"/>
        </w:rPr>
        <w:t xml:space="preserve">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next</w:t>
      </w:r>
      <w:proofErr w:type="spellEnd"/>
      <w:r>
        <w:rPr>
          <w:rFonts w:hint="eastAsia"/>
          <w:lang w:eastAsia="zh-CN"/>
        </w:rPr>
        <w:t xml:space="preserve"> </w:t>
      </w:r>
      <w:proofErr w:type="spellStart"/>
      <w:r>
        <w:rPr>
          <w:rFonts w:hint="eastAsia"/>
          <w:lang w:eastAsia="zh-CN"/>
        </w:rPr>
        <w:t>section</w:t>
      </w:r>
      <w:proofErr w:type="spellEnd"/>
      <w:r>
        <w:rPr>
          <w:rFonts w:hint="eastAsia"/>
          <w:lang w:eastAsia="zh-CN"/>
        </w:rPr>
        <w:t>.</w:t>
      </w:r>
    </w:p>
  </w:comment>
  <w:comment w:id="5" w:author="localadmin" w:date="2016-10-03T10:08:00Z" w:initials="l">
    <w:p w:rsidR="002A0B36" w:rsidRDefault="002A0B36">
      <w:pPr>
        <w:pStyle w:val="CommentText"/>
        <w:rPr>
          <w:rFonts w:hint="eastAsia"/>
          <w:lang w:eastAsia="zh-CN"/>
        </w:rPr>
      </w:pPr>
      <w:r>
        <w:rPr>
          <w:rStyle w:val="CommentReference"/>
        </w:rPr>
        <w:annotationRef/>
      </w:r>
      <w:proofErr w:type="spellStart"/>
      <w:r>
        <w:rPr>
          <w:rFonts w:hint="eastAsia"/>
          <w:lang w:eastAsia="zh-CN"/>
        </w:rPr>
        <w:t>Here</w:t>
      </w:r>
      <w:proofErr w:type="spellEnd"/>
      <w:r>
        <w:rPr>
          <w:rFonts w:hint="eastAsia"/>
          <w:lang w:eastAsia="zh-CN"/>
        </w:rPr>
        <w:t xml:space="preserve">, </w:t>
      </w:r>
      <w:proofErr w:type="spellStart"/>
      <w:r>
        <w:rPr>
          <w:rFonts w:hint="eastAsia"/>
          <w:lang w:eastAsia="zh-CN"/>
        </w:rPr>
        <w:t>we</w:t>
      </w:r>
      <w:proofErr w:type="spellEnd"/>
      <w:r>
        <w:rPr>
          <w:rFonts w:hint="eastAsia"/>
          <w:lang w:eastAsia="zh-CN"/>
        </w:rPr>
        <w:t xml:space="preserve"> </w:t>
      </w:r>
      <w:proofErr w:type="spellStart"/>
      <w:r>
        <w:rPr>
          <w:rFonts w:hint="eastAsia"/>
          <w:lang w:eastAsia="zh-CN"/>
        </w:rPr>
        <w:t>need</w:t>
      </w:r>
      <w:proofErr w:type="spellEnd"/>
      <w:r>
        <w:rPr>
          <w:rFonts w:hint="eastAsia"/>
          <w:lang w:eastAsia="zh-CN"/>
        </w:rPr>
        <w:t xml:space="preserve"> </w:t>
      </w:r>
      <w:proofErr w:type="spellStart"/>
      <w:r>
        <w:rPr>
          <w:rFonts w:hint="eastAsia"/>
          <w:lang w:eastAsia="zh-CN"/>
        </w:rPr>
        <w:t>to</w:t>
      </w:r>
      <w:proofErr w:type="spellEnd"/>
      <w:r>
        <w:rPr>
          <w:rFonts w:hint="eastAsia"/>
          <w:lang w:eastAsia="zh-CN"/>
        </w:rPr>
        <w:t xml:space="preserve"> </w:t>
      </w:r>
      <w:proofErr w:type="spellStart"/>
      <w:r>
        <w:rPr>
          <w:rFonts w:hint="eastAsia"/>
          <w:lang w:eastAsia="zh-CN"/>
        </w:rPr>
        <w:t>state</w:t>
      </w:r>
      <w:proofErr w:type="spellEnd"/>
      <w:r>
        <w:rPr>
          <w:rFonts w:hint="eastAsia"/>
          <w:lang w:eastAsia="zh-CN"/>
        </w:rPr>
        <w:t xml:space="preserve"> </w:t>
      </w:r>
      <w:proofErr w:type="spellStart"/>
      <w:r>
        <w:rPr>
          <w:rFonts w:hint="eastAsia"/>
          <w:lang w:eastAsia="zh-CN"/>
        </w:rPr>
        <w:t>why</w:t>
      </w:r>
      <w:proofErr w:type="spellEnd"/>
      <w:r>
        <w:rPr>
          <w:rFonts w:hint="eastAsia"/>
          <w:lang w:eastAsia="zh-CN"/>
        </w:rPr>
        <w:t xml:space="preserve">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topic</w:t>
      </w:r>
      <w:proofErr w:type="spellEnd"/>
      <w:r>
        <w:rPr>
          <w:rFonts w:hint="eastAsia"/>
          <w:lang w:eastAsia="zh-CN"/>
        </w:rPr>
        <w:t xml:space="preserve"> </w:t>
      </w:r>
      <w:proofErr w:type="spellStart"/>
      <w:r>
        <w:rPr>
          <w:rFonts w:hint="eastAsia"/>
          <w:lang w:eastAsia="zh-CN"/>
        </w:rPr>
        <w:t>is</w:t>
      </w:r>
      <w:proofErr w:type="spellEnd"/>
      <w:r>
        <w:rPr>
          <w:rFonts w:hint="eastAsia"/>
          <w:lang w:eastAsia="zh-CN"/>
        </w:rPr>
        <w:t xml:space="preserve"> </w:t>
      </w:r>
      <w:proofErr w:type="spellStart"/>
      <w:r>
        <w:rPr>
          <w:rFonts w:hint="eastAsia"/>
          <w:lang w:eastAsia="zh-CN"/>
        </w:rPr>
        <w:t>important</w:t>
      </w:r>
      <w:proofErr w:type="spellEnd"/>
      <w:r>
        <w:rPr>
          <w:rFonts w:hint="eastAsia"/>
          <w:lang w:eastAsia="zh-CN"/>
        </w:rPr>
        <w:t xml:space="preserve">. </w:t>
      </w:r>
      <w:proofErr w:type="spellStart"/>
      <w:r>
        <w:rPr>
          <w:rFonts w:hint="eastAsia"/>
          <w:lang w:eastAsia="zh-CN"/>
        </w:rPr>
        <w:t>For</w:t>
      </w:r>
      <w:proofErr w:type="spellEnd"/>
      <w:r>
        <w:rPr>
          <w:rFonts w:hint="eastAsia"/>
          <w:lang w:eastAsia="zh-CN"/>
        </w:rPr>
        <w:t xml:space="preserve"> </w:t>
      </w:r>
      <w:proofErr w:type="spellStart"/>
      <w:r>
        <w:rPr>
          <w:rFonts w:hint="eastAsia"/>
          <w:lang w:eastAsia="zh-CN"/>
        </w:rPr>
        <w:t>example</w:t>
      </w:r>
      <w:proofErr w:type="spellEnd"/>
      <w:r>
        <w:rPr>
          <w:rFonts w:hint="eastAsia"/>
          <w:lang w:eastAsia="zh-CN"/>
        </w:rPr>
        <w:t xml:space="preserve"> </w:t>
      </w:r>
      <w:proofErr w:type="spellStart"/>
      <w:r>
        <w:rPr>
          <w:rFonts w:hint="eastAsia"/>
          <w:lang w:eastAsia="zh-CN"/>
        </w:rPr>
        <w:t>why</w:t>
      </w:r>
      <w:proofErr w:type="spellEnd"/>
      <w:r>
        <w:rPr>
          <w:rFonts w:hint="eastAsia"/>
          <w:lang w:eastAsia="zh-CN"/>
        </w:rPr>
        <w:t xml:space="preserve"> PLE </w:t>
      </w:r>
      <w:proofErr w:type="spellStart"/>
      <w:r>
        <w:rPr>
          <w:rFonts w:hint="eastAsia"/>
          <w:lang w:eastAsia="zh-CN"/>
        </w:rPr>
        <w:t>is</w:t>
      </w:r>
      <w:proofErr w:type="spellEnd"/>
      <w:r>
        <w:rPr>
          <w:rFonts w:hint="eastAsia"/>
          <w:lang w:eastAsia="zh-CN"/>
        </w:rPr>
        <w:t xml:space="preserve"> </w:t>
      </w:r>
      <w:proofErr w:type="spellStart"/>
      <w:r>
        <w:rPr>
          <w:rFonts w:hint="eastAsia"/>
          <w:lang w:eastAsia="zh-CN"/>
        </w:rPr>
        <w:t>important</w:t>
      </w:r>
      <w:proofErr w:type="spellEnd"/>
      <w:r>
        <w:rPr>
          <w:rFonts w:hint="eastAsia"/>
          <w:lang w:eastAsia="zh-CN"/>
        </w:rPr>
        <w:t xml:space="preserve"> </w:t>
      </w:r>
      <w:proofErr w:type="spellStart"/>
      <w:r>
        <w:rPr>
          <w:rFonts w:hint="eastAsia"/>
          <w:lang w:eastAsia="zh-CN"/>
        </w:rPr>
        <w:t>for</w:t>
      </w:r>
      <w:proofErr w:type="spellEnd"/>
      <w:r>
        <w:rPr>
          <w:rFonts w:hint="eastAsia"/>
          <w:lang w:eastAsia="zh-CN"/>
        </w:rPr>
        <w:t xml:space="preserve"> </w:t>
      </w:r>
      <w:proofErr w:type="spellStart"/>
      <w:r>
        <w:rPr>
          <w:rFonts w:hint="eastAsia"/>
          <w:lang w:eastAsia="zh-CN"/>
        </w:rPr>
        <w:t>students</w:t>
      </w:r>
      <w:proofErr w:type="spellEnd"/>
      <w:r>
        <w:rPr>
          <w:rFonts w:hint="eastAsia"/>
          <w:lang w:eastAsia="zh-CN"/>
        </w:rPr>
        <w:t>?</w:t>
      </w:r>
    </w:p>
  </w:comment>
  <w:comment w:id="7" w:author="localadmin" w:date="2016-10-03T10:10:00Z" w:initials="l">
    <w:p w:rsidR="002A0B36" w:rsidRDefault="002A0B36">
      <w:pPr>
        <w:pStyle w:val="CommentText"/>
        <w:rPr>
          <w:rFonts w:hint="eastAsia"/>
          <w:lang w:eastAsia="zh-CN"/>
        </w:rPr>
      </w:pPr>
      <w:r>
        <w:rPr>
          <w:rStyle w:val="CommentReference"/>
        </w:rPr>
        <w:annotationRef/>
      </w:r>
      <w:proofErr w:type="spellStart"/>
      <w:r>
        <w:rPr>
          <w:rFonts w:hint="eastAsia"/>
          <w:lang w:eastAsia="zh-CN"/>
        </w:rPr>
        <w:t>Here</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can</w:t>
      </w:r>
      <w:proofErr w:type="spellEnd"/>
      <w:r>
        <w:rPr>
          <w:rFonts w:hint="eastAsia"/>
          <w:lang w:eastAsia="zh-CN"/>
        </w:rPr>
        <w:t xml:space="preserve"> </w:t>
      </w:r>
      <w:proofErr w:type="spellStart"/>
      <w:r>
        <w:rPr>
          <w:rFonts w:hint="eastAsia"/>
          <w:lang w:eastAsia="zh-CN"/>
        </w:rPr>
        <w:t>state</w:t>
      </w:r>
      <w:proofErr w:type="spellEnd"/>
      <w:r>
        <w:rPr>
          <w:rFonts w:hint="eastAsia"/>
          <w:lang w:eastAsia="zh-CN"/>
        </w:rPr>
        <w:t xml:space="preserve"> </w:t>
      </w:r>
      <w:proofErr w:type="spellStart"/>
      <w:r>
        <w:rPr>
          <w:rFonts w:hint="eastAsia"/>
          <w:lang w:eastAsia="zh-CN"/>
        </w:rPr>
        <w:t>that</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are</w:t>
      </w:r>
      <w:proofErr w:type="spellEnd"/>
      <w:r>
        <w:rPr>
          <w:rFonts w:hint="eastAsia"/>
          <w:lang w:eastAsia="zh-CN"/>
        </w:rPr>
        <w:t xml:space="preserve"> </w:t>
      </w:r>
      <w:proofErr w:type="spellStart"/>
      <w:r>
        <w:rPr>
          <w:rFonts w:hint="eastAsia"/>
          <w:lang w:eastAsia="zh-CN"/>
        </w:rPr>
        <w:t>working</w:t>
      </w:r>
      <w:proofErr w:type="spellEnd"/>
      <w:r>
        <w:rPr>
          <w:rFonts w:hint="eastAsia"/>
          <w:lang w:eastAsia="zh-CN"/>
        </w:rPr>
        <w:t xml:space="preserve"> </w:t>
      </w:r>
      <w:proofErr w:type="spellStart"/>
      <w:r>
        <w:rPr>
          <w:rFonts w:hint="eastAsia"/>
          <w:lang w:eastAsia="zh-CN"/>
        </w:rPr>
        <w:t>for</w:t>
      </w:r>
      <w:proofErr w:type="spellEnd"/>
      <w:r>
        <w:rPr>
          <w:rFonts w:hint="eastAsia"/>
          <w:lang w:eastAsia="zh-CN"/>
        </w:rPr>
        <w:t xml:space="preserve">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company</w:t>
      </w:r>
      <w:proofErr w:type="spellEnd"/>
      <w:r>
        <w:rPr>
          <w:rFonts w:hint="eastAsia"/>
          <w:lang w:eastAsia="zh-CN"/>
        </w:rPr>
        <w:t xml:space="preserve"> </w:t>
      </w:r>
      <w:proofErr w:type="spellStart"/>
      <w:r>
        <w:rPr>
          <w:rFonts w:hint="eastAsia"/>
          <w:lang w:eastAsia="zh-CN"/>
        </w:rPr>
        <w:t>and</w:t>
      </w:r>
      <w:proofErr w:type="spellEnd"/>
      <w:r>
        <w:rPr>
          <w:rFonts w:hint="eastAsia"/>
          <w:lang w:eastAsia="zh-CN"/>
        </w:rPr>
        <w:t xml:space="preserve"> </w:t>
      </w:r>
      <w:proofErr w:type="spellStart"/>
      <w:r>
        <w:rPr>
          <w:rFonts w:hint="eastAsia"/>
          <w:lang w:eastAsia="zh-CN"/>
        </w:rPr>
        <w:t>have</w:t>
      </w:r>
      <w:proofErr w:type="spellEnd"/>
      <w:r>
        <w:rPr>
          <w:rFonts w:hint="eastAsia"/>
          <w:lang w:eastAsia="zh-CN"/>
        </w:rPr>
        <w:t xml:space="preserve"> </w:t>
      </w:r>
      <w:proofErr w:type="spellStart"/>
      <w:r>
        <w:rPr>
          <w:rFonts w:hint="eastAsia"/>
          <w:lang w:eastAsia="zh-CN"/>
        </w:rPr>
        <w:t>chance</w:t>
      </w:r>
      <w:proofErr w:type="spellEnd"/>
      <w:r>
        <w:rPr>
          <w:rFonts w:hint="eastAsia"/>
          <w:lang w:eastAsia="zh-CN"/>
        </w:rPr>
        <w:t xml:space="preserve"> </w:t>
      </w:r>
      <w:proofErr w:type="spellStart"/>
      <w:r>
        <w:rPr>
          <w:rFonts w:hint="eastAsia"/>
          <w:lang w:eastAsia="zh-CN"/>
        </w:rPr>
        <w:t>to</w:t>
      </w:r>
      <w:proofErr w:type="spellEnd"/>
      <w:r>
        <w:rPr>
          <w:rFonts w:hint="eastAsia"/>
          <w:lang w:eastAsia="zh-CN"/>
        </w:rPr>
        <w:t xml:space="preserve"> </w:t>
      </w:r>
      <w:proofErr w:type="spellStart"/>
      <w:r>
        <w:rPr>
          <w:rFonts w:hint="eastAsia"/>
          <w:lang w:eastAsia="zh-CN"/>
        </w:rPr>
        <w:t>collect</w:t>
      </w:r>
      <w:proofErr w:type="spellEnd"/>
      <w:r>
        <w:rPr>
          <w:rFonts w:hint="eastAsia"/>
          <w:lang w:eastAsia="zh-CN"/>
        </w:rPr>
        <w:t xml:space="preserve"> </w:t>
      </w:r>
      <w:proofErr w:type="spellStart"/>
      <w:r>
        <w:rPr>
          <w:rFonts w:hint="eastAsia"/>
          <w:lang w:eastAsia="zh-CN"/>
        </w:rPr>
        <w:t>data</w:t>
      </w:r>
      <w:proofErr w:type="spellEnd"/>
      <w:r>
        <w:rPr>
          <w:rFonts w:hint="eastAsia"/>
          <w:lang w:eastAsia="zh-CN"/>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EBD"/>
    <w:rsid w:val="00077724"/>
    <w:rsid w:val="000F1BE7"/>
    <w:rsid w:val="001F4F86"/>
    <w:rsid w:val="002A0B36"/>
    <w:rsid w:val="0036520F"/>
    <w:rsid w:val="005C5EBD"/>
    <w:rsid w:val="0064544C"/>
    <w:rsid w:val="006C7DFB"/>
    <w:rsid w:val="00727DBF"/>
    <w:rsid w:val="007A230B"/>
    <w:rsid w:val="00882278"/>
    <w:rsid w:val="008D1B83"/>
    <w:rsid w:val="008E327A"/>
    <w:rsid w:val="00981B60"/>
    <w:rsid w:val="00B259EE"/>
    <w:rsid w:val="00B676E4"/>
    <w:rsid w:val="00B97EF9"/>
    <w:rsid w:val="00C00C92"/>
    <w:rsid w:val="00D462C5"/>
    <w:rsid w:val="00DA6D44"/>
    <w:rsid w:val="00DB4FDA"/>
    <w:rsid w:val="00FA5EE5"/>
    <w:rsid w:val="00FE5C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E5C44"/>
  </w:style>
  <w:style w:type="paragraph" w:styleId="ListParagraph">
    <w:name w:val="List Paragraph"/>
    <w:basedOn w:val="Normal"/>
    <w:uiPriority w:val="34"/>
    <w:qFormat/>
    <w:rsid w:val="00FE5C44"/>
    <w:pPr>
      <w:ind w:left="720"/>
      <w:contextualSpacing/>
    </w:pPr>
  </w:style>
  <w:style w:type="character" w:customStyle="1" w:styleId="apple-converted-space">
    <w:name w:val="apple-converted-space"/>
    <w:basedOn w:val="DefaultParagraphFont"/>
    <w:rsid w:val="00FE5C44"/>
  </w:style>
  <w:style w:type="character" w:styleId="Hyperlink">
    <w:name w:val="Hyperlink"/>
    <w:basedOn w:val="DefaultParagraphFont"/>
    <w:uiPriority w:val="99"/>
    <w:semiHidden/>
    <w:unhideWhenUsed/>
    <w:rsid w:val="00FE5C44"/>
    <w:rPr>
      <w:color w:val="0000FF"/>
      <w:u w:val="single"/>
    </w:rPr>
  </w:style>
  <w:style w:type="character" w:styleId="Strong">
    <w:name w:val="Strong"/>
    <w:basedOn w:val="DefaultParagraphFont"/>
    <w:uiPriority w:val="22"/>
    <w:qFormat/>
    <w:rsid w:val="00C00C92"/>
    <w:rPr>
      <w:b/>
      <w:bCs/>
    </w:rPr>
  </w:style>
  <w:style w:type="character" w:styleId="CommentReference">
    <w:name w:val="annotation reference"/>
    <w:basedOn w:val="DefaultParagraphFont"/>
    <w:uiPriority w:val="99"/>
    <w:semiHidden/>
    <w:unhideWhenUsed/>
    <w:rsid w:val="002A0B36"/>
    <w:rPr>
      <w:sz w:val="16"/>
      <w:szCs w:val="16"/>
    </w:rPr>
  </w:style>
  <w:style w:type="paragraph" w:styleId="CommentText">
    <w:name w:val="annotation text"/>
    <w:basedOn w:val="Normal"/>
    <w:link w:val="CommentTextChar"/>
    <w:uiPriority w:val="99"/>
    <w:semiHidden/>
    <w:unhideWhenUsed/>
    <w:rsid w:val="002A0B36"/>
    <w:pPr>
      <w:spacing w:line="240" w:lineRule="auto"/>
    </w:pPr>
    <w:rPr>
      <w:sz w:val="20"/>
      <w:szCs w:val="20"/>
    </w:rPr>
  </w:style>
  <w:style w:type="character" w:customStyle="1" w:styleId="CommentTextChar">
    <w:name w:val="Comment Text Char"/>
    <w:basedOn w:val="DefaultParagraphFont"/>
    <w:link w:val="CommentText"/>
    <w:uiPriority w:val="99"/>
    <w:semiHidden/>
    <w:rsid w:val="002A0B36"/>
    <w:rPr>
      <w:sz w:val="20"/>
      <w:szCs w:val="20"/>
    </w:rPr>
  </w:style>
  <w:style w:type="paragraph" w:styleId="CommentSubject">
    <w:name w:val="annotation subject"/>
    <w:basedOn w:val="CommentText"/>
    <w:next w:val="CommentText"/>
    <w:link w:val="CommentSubjectChar"/>
    <w:uiPriority w:val="99"/>
    <w:semiHidden/>
    <w:unhideWhenUsed/>
    <w:rsid w:val="002A0B36"/>
    <w:rPr>
      <w:b/>
      <w:bCs/>
    </w:rPr>
  </w:style>
  <w:style w:type="character" w:customStyle="1" w:styleId="CommentSubjectChar">
    <w:name w:val="Comment Subject Char"/>
    <w:basedOn w:val="CommentTextChar"/>
    <w:link w:val="CommentSubject"/>
    <w:uiPriority w:val="99"/>
    <w:semiHidden/>
    <w:rsid w:val="002A0B36"/>
    <w:rPr>
      <w:b/>
      <w:bCs/>
      <w:sz w:val="20"/>
      <w:szCs w:val="20"/>
    </w:rPr>
  </w:style>
  <w:style w:type="paragraph" w:styleId="BalloonText">
    <w:name w:val="Balloon Text"/>
    <w:basedOn w:val="Normal"/>
    <w:link w:val="BalloonTextChar"/>
    <w:uiPriority w:val="99"/>
    <w:semiHidden/>
    <w:unhideWhenUsed/>
    <w:rsid w:val="002A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E5C44"/>
  </w:style>
  <w:style w:type="paragraph" w:styleId="ListParagraph">
    <w:name w:val="List Paragraph"/>
    <w:basedOn w:val="Normal"/>
    <w:uiPriority w:val="34"/>
    <w:qFormat/>
    <w:rsid w:val="00FE5C44"/>
    <w:pPr>
      <w:ind w:left="720"/>
      <w:contextualSpacing/>
    </w:pPr>
  </w:style>
  <w:style w:type="character" w:customStyle="1" w:styleId="apple-converted-space">
    <w:name w:val="apple-converted-space"/>
    <w:basedOn w:val="DefaultParagraphFont"/>
    <w:rsid w:val="00FE5C44"/>
  </w:style>
  <w:style w:type="character" w:styleId="Hyperlink">
    <w:name w:val="Hyperlink"/>
    <w:basedOn w:val="DefaultParagraphFont"/>
    <w:uiPriority w:val="99"/>
    <w:semiHidden/>
    <w:unhideWhenUsed/>
    <w:rsid w:val="00FE5C44"/>
    <w:rPr>
      <w:color w:val="0000FF"/>
      <w:u w:val="single"/>
    </w:rPr>
  </w:style>
  <w:style w:type="character" w:styleId="Strong">
    <w:name w:val="Strong"/>
    <w:basedOn w:val="DefaultParagraphFont"/>
    <w:uiPriority w:val="22"/>
    <w:qFormat/>
    <w:rsid w:val="00C00C92"/>
    <w:rPr>
      <w:b/>
      <w:bCs/>
    </w:rPr>
  </w:style>
  <w:style w:type="character" w:styleId="CommentReference">
    <w:name w:val="annotation reference"/>
    <w:basedOn w:val="DefaultParagraphFont"/>
    <w:uiPriority w:val="99"/>
    <w:semiHidden/>
    <w:unhideWhenUsed/>
    <w:rsid w:val="002A0B36"/>
    <w:rPr>
      <w:sz w:val="16"/>
      <w:szCs w:val="16"/>
    </w:rPr>
  </w:style>
  <w:style w:type="paragraph" w:styleId="CommentText">
    <w:name w:val="annotation text"/>
    <w:basedOn w:val="Normal"/>
    <w:link w:val="CommentTextChar"/>
    <w:uiPriority w:val="99"/>
    <w:semiHidden/>
    <w:unhideWhenUsed/>
    <w:rsid w:val="002A0B36"/>
    <w:pPr>
      <w:spacing w:line="240" w:lineRule="auto"/>
    </w:pPr>
    <w:rPr>
      <w:sz w:val="20"/>
      <w:szCs w:val="20"/>
    </w:rPr>
  </w:style>
  <w:style w:type="character" w:customStyle="1" w:styleId="CommentTextChar">
    <w:name w:val="Comment Text Char"/>
    <w:basedOn w:val="DefaultParagraphFont"/>
    <w:link w:val="CommentText"/>
    <w:uiPriority w:val="99"/>
    <w:semiHidden/>
    <w:rsid w:val="002A0B36"/>
    <w:rPr>
      <w:sz w:val="20"/>
      <w:szCs w:val="20"/>
    </w:rPr>
  </w:style>
  <w:style w:type="paragraph" w:styleId="CommentSubject">
    <w:name w:val="annotation subject"/>
    <w:basedOn w:val="CommentText"/>
    <w:next w:val="CommentText"/>
    <w:link w:val="CommentSubjectChar"/>
    <w:uiPriority w:val="99"/>
    <w:semiHidden/>
    <w:unhideWhenUsed/>
    <w:rsid w:val="002A0B36"/>
    <w:rPr>
      <w:b/>
      <w:bCs/>
    </w:rPr>
  </w:style>
  <w:style w:type="character" w:customStyle="1" w:styleId="CommentSubjectChar">
    <w:name w:val="Comment Subject Char"/>
    <w:basedOn w:val="CommentTextChar"/>
    <w:link w:val="CommentSubject"/>
    <w:uiPriority w:val="99"/>
    <w:semiHidden/>
    <w:rsid w:val="002A0B36"/>
    <w:rPr>
      <w:b/>
      <w:bCs/>
      <w:sz w:val="20"/>
      <w:szCs w:val="20"/>
    </w:rPr>
  </w:style>
  <w:style w:type="paragraph" w:styleId="BalloonText">
    <w:name w:val="Balloon Text"/>
    <w:basedOn w:val="Normal"/>
    <w:link w:val="BalloonTextChar"/>
    <w:uiPriority w:val="99"/>
    <w:semiHidden/>
    <w:unhideWhenUsed/>
    <w:rsid w:val="002A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4336</Characters>
  <Application>Microsoft Office Word</Application>
  <DocSecurity>0</DocSecurity>
  <Lines>36</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University of Jyväskylä</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Панин</dc:creator>
  <cp:lastModifiedBy>localadmin</cp:lastModifiedBy>
  <cp:revision>2</cp:revision>
  <dcterms:created xsi:type="dcterms:W3CDTF">2016-10-03T07:11:00Z</dcterms:created>
  <dcterms:modified xsi:type="dcterms:W3CDTF">2016-10-03T07:11:00Z</dcterms:modified>
</cp:coreProperties>
</file>